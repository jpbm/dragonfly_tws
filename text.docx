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51F36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- title </w:t>
      </w:r>
    </w:p>
    <w:p w14:paraId="653B4071" w14:textId="69666DC0" w:rsidR="00FB3DDB" w:rsidRDefault="00034D0E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ins w:id="0" w:author="Mueller, Jan Philipp Balthasar" w:date="2017-04-17T16:42:00Z">
        <w:r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yet </w:t>
        </w:r>
      </w:ins>
      <w:r w:rsidR="00FB3DDB"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to be decided </w:t>
      </w:r>
      <w:del w:id="1" w:author="Mueller, Jan Philipp Balthasar" w:date="2017-04-17T16:42:00Z">
        <w:r w:rsidR="00FB3DDB" w:rsidRPr="00FB3DDB" w:rsidDel="00034D0E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still </w:delText>
        </w:r>
      </w:del>
      <w:r w:rsidR="00FB3DDB"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(working title: Dragonfly or change is constant) </w:t>
      </w:r>
    </w:p>
    <w:p w14:paraId="2D24297C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</w:p>
    <w:p w14:paraId="5F584C3E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- Artist statement up to 300 words </w:t>
      </w:r>
    </w:p>
    <w:p w14:paraId="0B5582B7" w14:textId="47D6AB99" w:rsidR="00086675" w:rsidRDefault="00FB3DDB" w:rsidP="00AF47D7">
      <w:pPr>
        <w:rPr>
          <w:ins w:id="2" w:author="Mueller, Jan Philipp Balthasar" w:date="2017-04-17T17:32:00Z"/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Dragonfly is the result of a collaboration between Andreas Greiner and Jan Philipp Balthasar Müller. A hovering drone films a </w:t>
      </w:r>
      <w:del w:id="3" w:author="Mueller, Jan Philipp Balthasar" w:date="2017-04-17T16:43:00Z">
        <w:r w:rsidRPr="00FB3DDB" w:rsidDel="00353AD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>fern</w:delText>
        </w:r>
      </w:del>
      <w:del w:id="4" w:author="Mueller, Jan Philipp Balthasar" w:date="2017-04-17T16:42:00Z">
        <w:r w:rsidRPr="00FB3DDB" w:rsidDel="00353AD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>y</w:delText>
        </w:r>
      </w:del>
      <w:del w:id="5" w:author="Mueller, Jan Philipp Balthasar" w:date="2017-04-17T16:43:00Z">
        <w:r w:rsidRPr="00FB3DDB" w:rsidDel="00353AD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 tree</w:delText>
        </w:r>
      </w:del>
      <w:ins w:id="6" w:author="Mueller, Jan Philipp Balthasar" w:date="2017-04-17T16:43:00Z">
        <w:r w:rsidR="00353AD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tree fern</w:t>
        </w:r>
      </w:ins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. The </w:t>
      </w:r>
      <w:del w:id="7" w:author="Mueller, Jan Philipp Balthasar" w:date="2017-04-17T17:21:00Z">
        <w:r w:rsidRPr="00FB3DDB" w:rsidDel="00FB2F2E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resulting </w:delText>
        </w:r>
      </w:del>
      <w:del w:id="8" w:author="Mueller, Jan Philipp Balthasar" w:date="2017-04-17T17:14:00Z">
        <w:r w:rsidRPr="00FB3DDB" w:rsidDel="00AF47D7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images </w:delText>
        </w:r>
      </w:del>
      <w:ins w:id="9" w:author="Mueller, Jan Philipp Balthasar" w:date="2017-04-17T17:24:00Z">
        <w:r w:rsidR="00FB2F2E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resulting images are</w:t>
        </w:r>
      </w:ins>
      <w:del w:id="10" w:author="Mueller, Jan Philipp Balthasar" w:date="2017-04-17T17:14:00Z">
        <w:r w:rsidRPr="00FB3DDB" w:rsidDel="00AF47D7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>are</w:delText>
        </w:r>
      </w:del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</w:t>
      </w:r>
      <w:ins w:id="11" w:author="Mueller, Jan Philipp Balthasar" w:date="2017-04-17T16:59:00Z">
        <w:r w:rsidR="00F20C24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transformed</w:t>
        </w:r>
      </w:ins>
      <w:ins w:id="12" w:author="Mueller, Jan Philipp Balthasar" w:date="2017-04-17T16:51:00Z">
        <w:r w:rsidR="00F00FB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</w:t>
        </w:r>
      </w:ins>
      <w:ins w:id="13" w:author="Mueller, Jan Philipp Balthasar" w:date="2017-04-17T17:55:00Z">
        <w:r w:rsidR="00F00FB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by</w:t>
        </w:r>
      </w:ins>
      <w:ins w:id="14" w:author="Mueller, Jan Philipp Balthasar" w:date="2017-04-17T16:51:00Z">
        <w:r w:rsidR="00F00FB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a </w:t>
        </w:r>
        <w:r w:rsidR="00060A8C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neural </w:t>
        </w:r>
        <w:r w:rsidR="009521B3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algorithm </w:t>
        </w:r>
      </w:ins>
      <w:ins w:id="15" w:author="Mueller, Jan Philipp Balthasar" w:date="2017-04-17T17:13:00Z">
        <w:r w:rsidR="00800840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that was </w:t>
        </w:r>
      </w:ins>
      <w:ins w:id="16" w:author="Mueller, Jan Philipp Balthasar" w:date="2017-04-17T16:51:00Z">
        <w:r w:rsidR="009521B3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trained on a </w:t>
        </w:r>
      </w:ins>
      <w:ins w:id="17" w:author="Mueller, Jan Philipp Balthasar" w:date="2017-04-17T17:17:00Z">
        <w:r w:rsidR="006A3023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vast</w:t>
        </w:r>
      </w:ins>
      <w:ins w:id="18" w:author="Mueller, Jan Philipp Balthasar" w:date="2017-04-17T16:51:00Z">
        <w:r w:rsidR="00F20C24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</w:t>
        </w:r>
      </w:ins>
      <w:ins w:id="19" w:author="Mueller, Jan Philipp Balthasar" w:date="2017-04-17T17:01:00Z">
        <w:r w:rsidR="00F20C24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database</w:t>
        </w:r>
      </w:ins>
      <w:ins w:id="20" w:author="Mueller, Jan Philipp Balthasar" w:date="2017-04-17T16:59:00Z">
        <w:r w:rsidR="00F20C24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including many </w:t>
        </w:r>
        <w:r w:rsidR="00AF47D7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animal images</w:t>
        </w:r>
      </w:ins>
      <w:ins w:id="21" w:author="Mueller, Jan Philipp Balthasar" w:date="2017-04-17T17:17:00Z">
        <w:r w:rsidR="006A3023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.</w:t>
        </w:r>
      </w:ins>
      <w:ins w:id="22" w:author="Mueller, Jan Philipp Balthasar" w:date="2017-04-17T17:27:00Z">
        <w:r w:rsidR="00323B1F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</w:t>
        </w:r>
      </w:ins>
      <w:ins w:id="23" w:author="Mueller, Jan Philipp Balthasar" w:date="2017-04-17T17:42:00Z">
        <w:r w:rsidR="00500ABB" w:rsidRPr="00FB3DDB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In this setting</w:t>
        </w:r>
        <w:r w:rsidR="00500ABB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, </w:t>
        </w:r>
      </w:ins>
      <w:ins w:id="24" w:author="Mueller, Jan Philipp Balthasar" w:date="2017-04-17T17:45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two separate </w:t>
        </w:r>
      </w:ins>
      <w:ins w:id="25" w:author="Mueller, Jan Philipp Balthasar" w:date="2017-04-17T17:46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forms</w:t>
        </w:r>
      </w:ins>
      <w:ins w:id="26" w:author="Mueller, Jan Philipp Balthasar" w:date="2017-04-17T17:45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, one </w:t>
        </w:r>
      </w:ins>
      <w:ins w:id="27" w:author="Mueller, Jan Philipp Balthasar" w:date="2017-04-17T17:46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recent and technological</w:t>
        </w:r>
      </w:ins>
      <w:ins w:id="28" w:author="Mueller, Jan Philipp Balthasar" w:date="2017-04-17T17:45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,</w:t>
        </w:r>
      </w:ins>
      <w:ins w:id="29" w:author="Mueller, Jan Philipp Balthasar" w:date="2017-04-17T17:56:00Z">
        <w:r w:rsidR="002C1B57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</w:t>
        </w:r>
      </w:ins>
      <w:ins w:id="30" w:author="Mueller, Jan Philipp Balthasar" w:date="2017-04-17T17:59:00Z">
        <w:r w:rsidR="002C1B57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and </w:t>
        </w:r>
      </w:ins>
      <w:bookmarkStart w:id="31" w:name="_GoBack"/>
      <w:bookmarkEnd w:id="31"/>
      <w:ins w:id="32" w:author="Mueller, Jan Philipp Balthasar" w:date="2017-04-17T17:56:00Z">
        <w:r w:rsidR="00F00FB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one</w:t>
        </w:r>
      </w:ins>
      <w:ins w:id="33" w:author="Mueller, Jan Philipp Balthasar" w:date="2017-04-17T17:45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ancient and natural, are put into </w:t>
        </w:r>
      </w:ins>
      <w:ins w:id="34" w:author="Mueller, Jan Philipp Balthasar" w:date="2017-04-17T17:50:00Z">
        <w:r w:rsidR="00DD285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a </w:t>
        </w:r>
      </w:ins>
      <w:ins w:id="35" w:author="Mueller, Jan Philipp Balthasar" w:date="2017-04-17T17:45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contextual dialogue.</w:t>
        </w:r>
      </w:ins>
      <w:ins w:id="36" w:author="Mueller, Jan Philipp Balthasar" w:date="2017-04-17T17:47:00Z">
        <w:r w:rsidR="00E63C0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</w:t>
        </w:r>
      </w:ins>
      <w:ins w:id="37" w:author="Mueller, Jan Philipp Balthasar" w:date="2017-04-17T17:29:00Z">
        <w:r w:rsidR="00632E96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Frame</w:t>
        </w:r>
        <w:r w:rsidR="00086675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by frame, a </w:t>
        </w:r>
      </w:ins>
      <w:ins w:id="38" w:author="Mueller, Jan Philipp Balthasar" w:date="2017-04-17T17:36:00Z">
        <w:r w:rsidR="00194A62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growing loop</w:t>
        </w:r>
      </w:ins>
      <w:ins w:id="39" w:author="Mueller, Jan Philipp Balthasar" w:date="2017-04-17T17:31:00Z">
        <w:r w:rsidR="00086675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of arti</w:t>
        </w:r>
      </w:ins>
      <w:ins w:id="40" w:author="Mueller, Jan Philipp Balthasar" w:date="2017-04-17T17:32:00Z">
        <w:r w:rsidR="00086675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ficial hallucinations enfolds</w:t>
        </w:r>
      </w:ins>
      <w:ins w:id="41" w:author="Mueller, Jan Philipp Balthasar" w:date="2017-04-17T17:37:00Z">
        <w:r w:rsidR="00E35284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 on the </w:t>
        </w:r>
      </w:ins>
      <w:ins w:id="42" w:author="Mueller, Jan Philipp Balthasar" w:date="2017-04-17T17:52:00Z">
        <w:r w:rsidR="00E35284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screen</w:t>
        </w:r>
      </w:ins>
      <w:ins w:id="43" w:author="Mueller, Jan Philipp Balthasar" w:date="2017-04-17T17:37:00Z">
        <w:r w:rsidR="00194A62" w:rsidRPr="00FB3DDB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. When the exhibition ends so does the film.</w:t>
        </w:r>
      </w:ins>
    </w:p>
    <w:p w14:paraId="5971CA54" w14:textId="3284D9E6" w:rsidR="00FB3DDB" w:rsidDel="00500ABB" w:rsidRDefault="00FB3DDB" w:rsidP="00AF47D7">
      <w:pPr>
        <w:rPr>
          <w:del w:id="44" w:author="Mueller, Jan Philipp Balthasar" w:date="2017-04-17T17:42:00Z"/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del w:id="45" w:author="Mueller, Jan Philipp Balthasar" w:date="2017-04-17T17:14:00Z">
        <w:r w:rsidRPr="00FB3DDB" w:rsidDel="00AF47D7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transformed by an algorithm based on an artificial </w:delText>
        </w:r>
      </w:del>
      <w:del w:id="46" w:author="Mueller, Jan Philipp Balthasar" w:date="2017-04-17T16:43:00Z">
        <w:r w:rsidRPr="00FB3DDB" w:rsidDel="00353ADA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neuronal </w:delText>
        </w:r>
      </w:del>
      <w:del w:id="47" w:author="Mueller, Jan Philipp Balthasar" w:date="2017-04-17T17:14:00Z">
        <w:r w:rsidRPr="00FB3DDB" w:rsidDel="00AF47D7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network. </w:delText>
        </w:r>
      </w:del>
      <w:del w:id="48" w:author="Mueller, Jan Philipp Balthasar" w:date="2017-04-17T17:42:00Z">
        <w:r w:rsidRPr="00FB3DDB" w:rsidDel="00500ABB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Every minute one image is generated thus, slowly growing into a film sequence. In this setting two evolutionarily separated entities, the so called technical and natural worlds are put into a contextual dialogoue. </w:delText>
        </w:r>
      </w:del>
      <w:del w:id="49" w:author="Mueller, Jan Philipp Balthasar" w:date="2017-04-17T17:36:00Z">
        <w:r w:rsidRPr="00FB3DDB" w:rsidDel="00194A62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>Frame by frame a</w:delText>
        </w:r>
      </w:del>
      <w:del w:id="50" w:author="Mueller, Jan Philipp Balthasar" w:date="2017-04-17T17:37:00Z">
        <w:r w:rsidRPr="00FB3DDB" w:rsidDel="00194A62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 movie enfolds on the screen in the exhibition room and via livestream in Social Media. When the exhibition ends so does the film. </w:delText>
        </w:r>
      </w:del>
    </w:p>
    <w:p w14:paraId="7D6BD041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</w:p>
    <w:p w14:paraId="2C21425A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- Credit </w:t>
      </w:r>
    </w:p>
    <w:p w14:paraId="12FB508A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Andreas Greiner and Jan Philipp Balthasar Müller </w:t>
      </w:r>
    </w:p>
    <w:p w14:paraId="4E4D6971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</w:p>
    <w:p w14:paraId="0AD2ED72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- Medium </w:t>
      </w:r>
    </w:p>
    <w:p w14:paraId="58EBD646" w14:textId="249FD0DB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algorithm based on </w:t>
      </w:r>
      <w:del w:id="51" w:author="Mueller, Jan Philipp Balthasar" w:date="2017-04-17T17:19:00Z">
        <w:r w:rsidRPr="00FB3DDB" w:rsidDel="0044677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>a artificial neuronal networks</w:delText>
        </w:r>
      </w:del>
      <w:ins w:id="52" w:author="Mueller, Jan Philipp Balthasar" w:date="2017-04-17T17:19:00Z">
        <w:r w:rsidR="00446771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the Google </w:t>
        </w:r>
      </w:ins>
      <w:ins w:id="53" w:author="Mueller, Jan Philipp Balthasar" w:date="2017-04-17T17:20:00Z">
        <w:r w:rsidR="00FB2F2E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>DeepDream computer program</w:t>
        </w:r>
      </w:ins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, plant, drone, display </w:t>
      </w:r>
    </w:p>
    <w:p w14:paraId="6A882D8B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</w:p>
    <w:p w14:paraId="05481FD7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- Size or duration </w:t>
      </w:r>
    </w:p>
    <w:p w14:paraId="3AFA35A0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dimensions variable</w:t>
      </w:r>
    </w:p>
    <w:p w14:paraId="2BE80FA5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</w:p>
    <w:p w14:paraId="00AD0297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- Year </w:t>
      </w:r>
    </w:p>
    <w:p w14:paraId="0848FF93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2017 </w:t>
      </w:r>
    </w:p>
    <w:p w14:paraId="73815E07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</w:p>
    <w:p w14:paraId="45011DA7" w14:textId="77777777" w:rsidR="00FB3DDB" w:rsidRDefault="00FB3DDB" w:rsidP="00FB3DDB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- special thanks: </w:t>
      </w:r>
    </w:p>
    <w:p w14:paraId="56DB6F80" w14:textId="69F3C9E4" w:rsidR="00FB3DDB" w:rsidRPr="00FB3DDB" w:rsidRDefault="00FB3DDB" w:rsidP="00FB3DDB">
      <w:pPr>
        <w:rPr>
          <w:rFonts w:ascii="Times New Roman" w:eastAsia="Times New Roman" w:hAnsi="Times New Roman" w:cs="Times New Roman"/>
        </w:rPr>
      </w:pPr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Dr. Xinghui Yin, Dr. Einar Búi Magnússon, David </w:t>
      </w:r>
      <w:ins w:id="54" w:author="Mueller, Jan Philipp Balthasar" w:date="2017-04-17T16:47:00Z">
        <w:r w:rsidR="00CB5E4C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t xml:space="preserve">Charles </w:t>
        </w:r>
      </w:ins>
      <w:del w:id="55" w:author="Mueller, Jan Philipp Balthasar" w:date="2017-04-17T16:47:00Z">
        <w:r w:rsidRPr="00FB3DDB" w:rsidDel="00CB5E4C">
          <w:rPr>
            <w:rFonts w:ascii="Helvetica Neue" w:eastAsia="Times New Roman" w:hAnsi="Helvetica Neue" w:cs="Times New Roman"/>
            <w:color w:val="000000"/>
            <w:sz w:val="21"/>
            <w:szCs w:val="21"/>
            <w:shd w:val="clear" w:color="auto" w:fill="F1F0F0"/>
          </w:rPr>
          <w:delText xml:space="preserve">Charles </w:delText>
        </w:r>
      </w:del>
      <w:r w:rsidRPr="00FB3D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Wood, Arnar Lárusson, Juan Carlos Morales, Catherine Ishitani, Takafumi Tsukamoto</w:t>
      </w:r>
    </w:p>
    <w:p w14:paraId="3B51678E" w14:textId="77777777" w:rsidR="001402A0" w:rsidRDefault="001402A0"/>
    <w:sectPr w:rsidR="001402A0" w:rsidSect="001C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eller, Jan Philipp Balthasar">
    <w15:presenceInfo w15:providerId="None" w15:userId="Mueller, Jan Philipp Balthas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DB"/>
    <w:rsid w:val="00034D0E"/>
    <w:rsid w:val="00060A8C"/>
    <w:rsid w:val="00086675"/>
    <w:rsid w:val="001402A0"/>
    <w:rsid w:val="00194A62"/>
    <w:rsid w:val="001C7706"/>
    <w:rsid w:val="00247A8D"/>
    <w:rsid w:val="002C1B57"/>
    <w:rsid w:val="00323B1F"/>
    <w:rsid w:val="00353ADA"/>
    <w:rsid w:val="0043128A"/>
    <w:rsid w:val="00446771"/>
    <w:rsid w:val="004A2E04"/>
    <w:rsid w:val="00500ABB"/>
    <w:rsid w:val="00632E96"/>
    <w:rsid w:val="006A3023"/>
    <w:rsid w:val="00800840"/>
    <w:rsid w:val="009521B3"/>
    <w:rsid w:val="00AF47D7"/>
    <w:rsid w:val="00BD6E9B"/>
    <w:rsid w:val="00CB5E4C"/>
    <w:rsid w:val="00DD2851"/>
    <w:rsid w:val="00E35284"/>
    <w:rsid w:val="00E63C01"/>
    <w:rsid w:val="00F00FBA"/>
    <w:rsid w:val="00F20C24"/>
    <w:rsid w:val="00FB2F2E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4F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D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Jan Philipp Balthasar</dc:creator>
  <cp:keywords/>
  <dc:description/>
  <cp:lastModifiedBy>Mueller, Jan Philipp Balthasar</cp:lastModifiedBy>
  <cp:revision>7</cp:revision>
  <dcterms:created xsi:type="dcterms:W3CDTF">2017-04-17T20:39:00Z</dcterms:created>
  <dcterms:modified xsi:type="dcterms:W3CDTF">2017-04-17T21:59:00Z</dcterms:modified>
</cp:coreProperties>
</file>